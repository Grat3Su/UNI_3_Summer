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AD" w:rsidRDefault="00C41C71" w:rsidP="00C41C71">
      <w:pPr>
        <w:ind w:firstLineChars="200" w:firstLine="400"/>
        <w:rPr>
          <w:ins w:id="0" w:author="403" w:date="2019-07-05T09:57:00Z"/>
        </w:rPr>
      </w:pPr>
      <w:r>
        <w:rPr>
          <w:noProof/>
        </w:rPr>
        <w:drawing>
          <wp:inline distT="0" distB="0" distL="0" distR="0" wp14:anchorId="6273EDC8" wp14:editId="0B81EE54">
            <wp:extent cx="6217920" cy="898597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6" t="1220" r="1800" b="889"/>
                    <a:stretch/>
                  </pic:blipFill>
                  <pic:spPr bwMode="auto">
                    <a:xfrm>
                      <a:off x="0" y="0"/>
                      <a:ext cx="6221376" cy="899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AD" w:rsidRDefault="00C966AD">
      <w:pPr>
        <w:widowControl/>
        <w:wordWrap/>
        <w:autoSpaceDE/>
        <w:autoSpaceDN/>
        <w:rPr>
          <w:ins w:id="1" w:author="403" w:date="2019-07-05T09:57:00Z"/>
        </w:rPr>
      </w:pPr>
      <w:ins w:id="2" w:author="403" w:date="2019-07-05T09:57:00Z">
        <w:r>
          <w:br w:type="page"/>
        </w:r>
      </w:ins>
    </w:p>
    <w:p w:rsidR="00232434" w:rsidRDefault="00841920">
      <w:r>
        <w:rPr>
          <w:rFonts w:hint="eastAsia"/>
        </w:rPr>
        <w:lastRenderedPageBreak/>
        <w:t>분기별로 다름</w:t>
      </w:r>
    </w:p>
    <w:p w:rsidR="00841920" w:rsidDel="00C966AD" w:rsidRDefault="00841920">
      <w:pPr>
        <w:rPr>
          <w:del w:id="3" w:author="403" w:date="2019-07-05T09:56:00Z"/>
        </w:rPr>
      </w:pPr>
    </w:p>
    <w:p w:rsidR="00C966AD" w:rsidRDefault="00C966AD">
      <w:pPr>
        <w:rPr>
          <w:ins w:id="4" w:author="403" w:date="2019-07-05T09:56:00Z"/>
        </w:rPr>
      </w:pPr>
    </w:p>
    <w:p w:rsidR="00C966AD" w:rsidRDefault="00C966AD">
      <w:pPr>
        <w:widowControl/>
        <w:wordWrap/>
        <w:autoSpaceDE/>
        <w:autoSpaceDN/>
        <w:rPr>
          <w:ins w:id="5" w:author="403" w:date="2019-07-05T09:56:00Z"/>
        </w:rPr>
      </w:pPr>
      <w:ins w:id="6" w:author="403" w:date="2019-07-05T09:56:00Z">
        <w:r>
          <w:br w:type="page"/>
        </w:r>
      </w:ins>
    </w:p>
    <w:p w:rsidR="00841920" w:rsidRDefault="00841920">
      <w:del w:id="7" w:author="403" w:date="2019-07-05T09:56:00Z">
        <w:r w:rsidDel="00C966AD">
          <w:rPr>
            <w:rFonts w:hint="eastAsia"/>
          </w:rPr>
          <w:lastRenderedPageBreak/>
          <w:delText xml:space="preserve">1. </w:delText>
        </w:r>
      </w:del>
    </w:p>
    <w:tbl>
      <w:tblPr>
        <w:tblStyle w:val="a3"/>
        <w:tblW w:w="10485" w:type="dxa"/>
        <w:tblLook w:val="04A0" w:firstRow="1" w:lastRow="0" w:firstColumn="1" w:lastColumn="0" w:noHBand="0" w:noVBand="1"/>
        <w:tblPrChange w:id="8" w:author="403" w:date="2019-07-05T09:33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88"/>
        <w:gridCol w:w="9497"/>
        <w:tblGridChange w:id="9">
          <w:tblGrid>
            <w:gridCol w:w="988"/>
            <w:gridCol w:w="8028"/>
            <w:gridCol w:w="1469"/>
          </w:tblGrid>
        </w:tblGridChange>
      </w:tblGrid>
      <w:tr w:rsidR="00841920" w:rsidTr="005B36B1">
        <w:trPr>
          <w:trPrChange w:id="10" w:author="403" w:date="2019-07-05T09:33:00Z">
            <w:trPr>
              <w:gridAfter w:val="0"/>
            </w:trPr>
          </w:trPrChange>
        </w:trPr>
        <w:tc>
          <w:tcPr>
            <w:tcW w:w="988" w:type="dxa"/>
            <w:tcPrChange w:id="11" w:author="403" w:date="2019-07-05T09:33:00Z">
              <w:tcPr>
                <w:tcW w:w="988" w:type="dxa"/>
              </w:tcPr>
            </w:tcPrChange>
          </w:tcPr>
          <w:p w:rsidR="00841920" w:rsidRDefault="00841920">
            <w:pPr>
              <w:rPr>
                <w:rFonts w:hint="eastAsia"/>
              </w:rPr>
            </w:pPr>
            <w:r>
              <w:rPr>
                <w:rFonts w:hint="eastAsia"/>
              </w:rPr>
              <w:t>분기</w:t>
            </w:r>
          </w:p>
        </w:tc>
        <w:tc>
          <w:tcPr>
            <w:tcW w:w="9497" w:type="dxa"/>
            <w:tcPrChange w:id="12" w:author="403" w:date="2019-07-05T09:33:00Z">
              <w:tcPr>
                <w:tcW w:w="8028" w:type="dxa"/>
              </w:tcPr>
            </w:tcPrChange>
          </w:tcPr>
          <w:p w:rsidR="00841920" w:rsidRDefault="00841920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841920" w:rsidTr="005B36B1">
        <w:trPr>
          <w:trPrChange w:id="13" w:author="403" w:date="2019-07-05T09:33:00Z">
            <w:trPr>
              <w:gridAfter w:val="0"/>
            </w:trPr>
          </w:trPrChange>
        </w:trPr>
        <w:tc>
          <w:tcPr>
            <w:tcW w:w="988" w:type="dxa"/>
            <w:vMerge w:val="restart"/>
            <w:vAlign w:val="center"/>
            <w:tcPrChange w:id="14" w:author="403" w:date="2019-07-05T09:33:00Z">
              <w:tcPr>
                <w:tcW w:w="988" w:type="dxa"/>
                <w:vMerge w:val="restart"/>
              </w:tcPr>
            </w:tcPrChange>
          </w:tcPr>
          <w:p w:rsidR="00841920" w:rsidRDefault="00841920" w:rsidP="005B36B1">
            <w:pPr>
              <w:jc w:val="center"/>
              <w:rPr>
                <w:rFonts w:hint="eastAsia"/>
              </w:rPr>
              <w:pPrChange w:id="15" w:author="403" w:date="2019-07-05T09:32:00Z">
                <w:pPr/>
              </w:pPrChange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tcPrChange w:id="16" w:author="403" w:date="2019-07-05T09:33:00Z">
              <w:tcPr>
                <w:tcW w:w="8028" w:type="dxa"/>
              </w:tcPr>
            </w:tcPrChange>
          </w:tcPr>
          <w:p w:rsidR="00841920" w:rsidRDefault="00841920">
            <w:r>
              <w:rPr>
                <w:rFonts w:hint="eastAsia"/>
              </w:rPr>
              <w:t>주인공이 아버지와 함께 저택에서 살기 시작.</w:t>
            </w:r>
          </w:p>
          <w:p w:rsidR="00841920" w:rsidRDefault="00841920" w:rsidP="00841920">
            <w:r>
              <w:rPr>
                <w:rFonts w:hint="eastAsia"/>
              </w:rPr>
              <w:t>그냥 밤에 몰래 돌아다니는 행위.</w:t>
            </w:r>
            <w:r>
              <w:t xml:space="preserve"> </w:t>
            </w:r>
            <w:r>
              <w:rPr>
                <w:rFonts w:hint="eastAsia"/>
              </w:rPr>
              <w:t>걸려도 조금 혼나고 만다.</w:t>
            </w:r>
          </w:p>
          <w:p w:rsidR="00C41C71" w:rsidRDefault="00C41C71" w:rsidP="00841920">
            <w:r>
              <w:rPr>
                <w:rFonts w:hint="eastAsia"/>
              </w:rPr>
              <w:t>이 때 의식의 방을 찾아둬야함.. 의식의 방의 위치는 다른걸로!</w:t>
            </w:r>
          </w:p>
          <w:p w:rsidR="00C41C71" w:rsidRDefault="00C41C71" w:rsidP="00841920">
            <w:pPr>
              <w:rPr>
                <w:rFonts w:hint="eastAsia"/>
              </w:rPr>
            </w:pPr>
            <w:r>
              <w:rPr>
                <w:rFonts w:hint="eastAsia"/>
              </w:rPr>
              <w:t>조금 쎄한 대사 넣는것도 좋아</w:t>
            </w:r>
          </w:p>
        </w:tc>
      </w:tr>
      <w:tr w:rsidR="00841920" w:rsidTr="005B36B1">
        <w:trPr>
          <w:trPrChange w:id="17" w:author="403" w:date="2019-07-05T09:33:00Z">
            <w:trPr>
              <w:gridAfter w:val="0"/>
            </w:trPr>
          </w:trPrChange>
        </w:trPr>
        <w:tc>
          <w:tcPr>
            <w:tcW w:w="988" w:type="dxa"/>
            <w:vMerge/>
            <w:tcPrChange w:id="18" w:author="403" w:date="2019-07-05T09:33:00Z">
              <w:tcPr>
                <w:tcW w:w="988" w:type="dxa"/>
                <w:vMerge/>
              </w:tcPr>
            </w:tcPrChange>
          </w:tcPr>
          <w:p w:rsidR="00841920" w:rsidRDefault="00841920">
            <w:pPr>
              <w:rPr>
                <w:rFonts w:hint="eastAsia"/>
              </w:rPr>
            </w:pPr>
          </w:p>
        </w:tc>
        <w:tc>
          <w:tcPr>
            <w:tcW w:w="9497" w:type="dxa"/>
            <w:tcPrChange w:id="19" w:author="403" w:date="2019-07-05T09:33:00Z">
              <w:tcPr>
                <w:tcW w:w="8028" w:type="dxa"/>
              </w:tcPr>
            </w:tcPrChange>
          </w:tcPr>
          <w:p w:rsidR="00841920" w:rsidRDefault="00841920" w:rsidP="00C41C71">
            <w:pPr>
              <w:ind w:firstLineChars="600" w:firstLine="1200"/>
              <w:pPrChange w:id="20" w:author="403" w:date="2019-07-05T09:50:00Z">
                <w:pPr/>
              </w:pPrChange>
            </w:pPr>
            <w:del w:id="21" w:author="403" w:date="2019-07-05T09:49:00Z">
              <w:r w:rsidDel="005B36B1">
                <w:object w:dxaOrig="11820" w:dyaOrig="73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450" type="#_x0000_t75" style="width:369.4pt;height:231.05pt" o:ole="">
                    <v:imagedata r:id="rId6" o:title=""/>
                  </v:shape>
                  <o:OLEObject Type="Embed" ProgID="PBrush" ShapeID="_x0000_i1450" DrawAspect="Content" ObjectID="_1623848923" r:id="rId7"/>
                </w:object>
              </w:r>
            </w:del>
            <w:ins w:id="22" w:author="403" w:date="2019-07-05T09:49:00Z">
              <w:r w:rsidR="00C41C71">
                <w:object w:dxaOrig="11550" w:dyaOrig="7170">
                  <v:shape id="_x0000_i1451" type="#_x0000_t75" style="width:327.45pt;height:202.85pt" o:ole="">
                    <v:imagedata r:id="rId8" o:title=""/>
                  </v:shape>
                  <o:OLEObject Type="Embed" ProgID="PBrush" ShapeID="_x0000_i1451" DrawAspect="Content" ObjectID="_1623848924" r:id="rId9"/>
                </w:object>
              </w:r>
            </w:ins>
          </w:p>
        </w:tc>
      </w:tr>
      <w:tr w:rsidR="005B36B1" w:rsidTr="005B36B1">
        <w:trPr>
          <w:trPrChange w:id="23" w:author="403" w:date="2019-07-05T09:33:00Z">
            <w:trPr>
              <w:gridAfter w:val="0"/>
            </w:trPr>
          </w:trPrChange>
        </w:trPr>
        <w:tc>
          <w:tcPr>
            <w:tcW w:w="988" w:type="dxa"/>
            <w:vMerge w:val="restart"/>
            <w:vAlign w:val="center"/>
            <w:tcPrChange w:id="24" w:author="403" w:date="2019-07-05T09:33:00Z">
              <w:tcPr>
                <w:tcW w:w="988" w:type="dxa"/>
                <w:vMerge w:val="restart"/>
              </w:tcPr>
            </w:tcPrChange>
          </w:tcPr>
          <w:p w:rsidR="005B36B1" w:rsidRDefault="005B36B1" w:rsidP="005B36B1">
            <w:pPr>
              <w:jc w:val="center"/>
              <w:rPr>
                <w:rFonts w:hint="eastAsia"/>
              </w:rPr>
              <w:pPrChange w:id="25" w:author="403" w:date="2019-07-05T09:32:00Z">
                <w:pPr/>
              </w:pPrChange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PrChange w:id="26" w:author="403" w:date="2019-07-05T09:33:00Z">
              <w:tcPr>
                <w:tcW w:w="8028" w:type="dxa"/>
              </w:tcPr>
            </w:tcPrChange>
          </w:tcPr>
          <w:p w:rsidR="00C41C71" w:rsidRDefault="005B36B1">
            <w:r>
              <w:rPr>
                <w:rFonts w:hint="eastAsia"/>
              </w:rPr>
              <w:t>주인공의 아버지가 끌려가고 그것을 구출하기 위</w:t>
            </w:r>
            <w:r w:rsidR="00C41C71">
              <w:rPr>
                <w:rFonts w:hint="eastAsia"/>
              </w:rPr>
              <w:t>해 이동</w:t>
            </w:r>
            <w:r>
              <w:rPr>
                <w:rFonts w:hint="eastAsia"/>
              </w:rPr>
              <w:t>.</w:t>
            </w:r>
          </w:p>
          <w:p w:rsidR="005B36B1" w:rsidRDefault="005B36B1">
            <w:r>
              <w:rPr>
                <w:rFonts w:hint="eastAsia"/>
              </w:rPr>
              <w:t>어떻게 해도 실패로 끝남</w:t>
            </w:r>
          </w:p>
          <w:p w:rsidR="00C41C71" w:rsidRDefault="00C41C71">
            <w:r>
              <w:rPr>
                <w:rFonts w:hint="eastAsia"/>
              </w:rPr>
              <w:t xml:space="preserve">제대로 의식의 방까지 도달한 경우 </w:t>
            </w:r>
            <w:r>
              <w:t xml:space="preserve">: </w:t>
            </w:r>
            <w:r>
              <w:rPr>
                <w:rFonts w:hint="eastAsia"/>
              </w:rPr>
              <w:t xml:space="preserve">의식이 막 시작되었고 거기에 뛰어들면 </w:t>
            </w:r>
          </w:p>
          <w:p w:rsidR="00C41C71" w:rsidRDefault="00C41C71" w:rsidP="00C41C71"/>
          <w:p w:rsidR="00C41C71" w:rsidRDefault="00C41C71" w:rsidP="00C41C71">
            <w:r>
              <w:rPr>
                <w:rFonts w:hint="eastAsia"/>
              </w:rPr>
              <w:t>도달하지 못한 경우 : 방에 가둬지고 조금 후,</w:t>
            </w:r>
            <w:r>
              <w:t xml:space="preserve"> </w:t>
            </w:r>
            <w:r>
              <w:rPr>
                <w:rFonts w:hint="eastAsia"/>
              </w:rPr>
              <w:t>끌려나가서 의식의 방에 도달.</w:t>
            </w:r>
          </w:p>
          <w:p w:rsidR="00C41C71" w:rsidRDefault="00C41C71" w:rsidP="00C41C71">
            <w:r>
              <w:rPr>
                <w:rFonts w:hint="eastAsia"/>
              </w:rPr>
              <w:t>대화를 들어보면 의식 실패를 알게 됨.</w:t>
            </w:r>
          </w:p>
          <w:p w:rsidR="00924A27" w:rsidRPr="00C41C71" w:rsidRDefault="00924A27" w:rsidP="00C41C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붉은 피가 낭자한 </w:t>
            </w:r>
          </w:p>
        </w:tc>
        <w:bookmarkStart w:id="27" w:name="_GoBack"/>
        <w:bookmarkEnd w:id="27"/>
      </w:tr>
      <w:tr w:rsidR="005B36B1" w:rsidTr="005B36B1">
        <w:trPr>
          <w:trPrChange w:id="28" w:author="403" w:date="2019-07-05T09:33:00Z">
            <w:trPr>
              <w:gridAfter w:val="0"/>
            </w:trPr>
          </w:trPrChange>
        </w:trPr>
        <w:tc>
          <w:tcPr>
            <w:tcW w:w="988" w:type="dxa"/>
            <w:vMerge/>
            <w:tcPrChange w:id="29" w:author="403" w:date="2019-07-05T09:33:00Z">
              <w:tcPr>
                <w:tcW w:w="988" w:type="dxa"/>
                <w:vMerge/>
              </w:tcPr>
            </w:tcPrChange>
          </w:tcPr>
          <w:p w:rsidR="005B36B1" w:rsidRDefault="005B36B1">
            <w:pPr>
              <w:rPr>
                <w:rFonts w:hint="eastAsia"/>
              </w:rPr>
            </w:pPr>
          </w:p>
        </w:tc>
        <w:tc>
          <w:tcPr>
            <w:tcW w:w="9497" w:type="dxa"/>
            <w:tcPrChange w:id="30" w:author="403" w:date="2019-07-05T09:33:00Z">
              <w:tcPr>
                <w:tcW w:w="8028" w:type="dxa"/>
              </w:tcPr>
            </w:tcPrChange>
          </w:tcPr>
          <w:p w:rsidR="005B36B1" w:rsidRDefault="005B36B1" w:rsidP="00C41C71">
            <w:pPr>
              <w:ind w:firstLineChars="600" w:firstLine="1200"/>
              <w:rPr>
                <w:rFonts w:hint="eastAsia"/>
              </w:rPr>
              <w:pPrChange w:id="31" w:author="403" w:date="2019-07-05T09:50:00Z">
                <w:pPr/>
              </w:pPrChange>
            </w:pPr>
            <w:del w:id="32" w:author="403" w:date="2019-07-05T09:49:00Z">
              <w:r w:rsidDel="005B36B1">
                <w:object w:dxaOrig="11745" w:dyaOrig="7335">
                  <v:shape id="_x0000_i1452" type="#_x0000_t75" style="width:360.65pt;height:225.4pt" o:ole="">
                    <v:imagedata r:id="rId10" o:title=""/>
                  </v:shape>
                  <o:OLEObject Type="Embed" ProgID="PBrush" ShapeID="_x0000_i1452" DrawAspect="Content" ObjectID="_1623848925" r:id="rId11"/>
                </w:object>
              </w:r>
            </w:del>
            <w:ins w:id="33" w:author="403" w:date="2019-07-05T09:49:00Z">
              <w:r w:rsidR="00C41C71">
                <w:object w:dxaOrig="11475" w:dyaOrig="7185">
                  <v:shape id="_x0000_i1453" type="#_x0000_t75" style="width:323.7pt;height:202.25pt" o:ole="">
                    <v:imagedata r:id="rId12" o:title=""/>
                  </v:shape>
                  <o:OLEObject Type="Embed" ProgID="PBrush" ShapeID="_x0000_i1453" DrawAspect="Content" ObjectID="_1623848926" r:id="rId13"/>
                </w:object>
              </w:r>
            </w:ins>
          </w:p>
        </w:tc>
      </w:tr>
      <w:tr w:rsidR="00C966AD" w:rsidTr="00B73F4C">
        <w:tc>
          <w:tcPr>
            <w:tcW w:w="988" w:type="dxa"/>
            <w:vMerge w:val="restart"/>
          </w:tcPr>
          <w:p w:rsidR="00C966AD" w:rsidRDefault="00C966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</w:tcPr>
          <w:p w:rsidR="00C966AD" w:rsidRDefault="00C966AD" w:rsidP="00841920">
            <w:r>
              <w:rPr>
                <w:rFonts w:hint="eastAsia"/>
              </w:rPr>
              <w:t>주인공 각성.</w:t>
            </w:r>
            <w:r>
              <w:t xml:space="preserve"> </w:t>
            </w:r>
            <w:r>
              <w:rPr>
                <w:rFonts w:hint="eastAsia"/>
              </w:rPr>
              <w:t xml:space="preserve">선택지로 잠식 </w:t>
            </w:r>
            <w:r>
              <w:t xml:space="preserve">/ </w:t>
            </w:r>
            <w:r>
              <w:rPr>
                <w:rFonts w:hint="eastAsia"/>
              </w:rPr>
              <w:t>의식 유지 나뉨.</w:t>
            </w:r>
          </w:p>
          <w:p w:rsidR="00C966AD" w:rsidRDefault="00C966AD" w:rsidP="00841920">
            <w:r>
              <w:rPr>
                <w:rFonts w:hint="eastAsia"/>
              </w:rPr>
              <w:t xml:space="preserve">잠식 </w:t>
            </w:r>
            <w:r>
              <w:t xml:space="preserve">: </w:t>
            </w:r>
            <w:r>
              <w:rPr>
                <w:rFonts w:hint="eastAsia"/>
              </w:rPr>
              <w:t>주인공에게 깃든 저택의 주인이 겉으로 나오고 주인공은 잠들어버리는 엔딩</w:t>
            </w:r>
          </w:p>
          <w:p w:rsidR="00C966AD" w:rsidRDefault="00C966AD" w:rsidP="00841920">
            <w:r>
              <w:rPr>
                <w:rFonts w:hint="eastAsia"/>
              </w:rPr>
              <w:t xml:space="preserve">의식 유지 </w:t>
            </w:r>
            <w:r>
              <w:t xml:space="preserve">: </w:t>
            </w:r>
            <w:r>
              <w:rPr>
                <w:rFonts w:hint="eastAsia"/>
              </w:rPr>
              <w:t>주인공의 분노가 더 큰 상황.</w:t>
            </w:r>
            <w:r>
              <w:t xml:space="preserve"> </w:t>
            </w:r>
            <w:r>
              <w:rPr>
                <w:rFonts w:hint="eastAsia"/>
              </w:rPr>
              <w:t>저택의 주인은 주인공의 의사를 존중해 의식을 뒤로 빼고 조력자 역할.</w:t>
            </w:r>
          </w:p>
          <w:p w:rsidR="00C966AD" w:rsidRDefault="00C966AD" w:rsidP="00841920">
            <w:r>
              <w:rPr>
                <w:rFonts w:hint="eastAsia"/>
              </w:rPr>
              <w:t>주인공을 제외한 모든 저택 사용인들이 인형으로 보임.</w:t>
            </w:r>
          </w:p>
          <w:p w:rsidR="00C966AD" w:rsidRDefault="00C41C71" w:rsidP="00841920">
            <w:r>
              <w:rPr>
                <w:rFonts w:hint="eastAsia"/>
              </w:rPr>
              <w:t>다섯</w:t>
            </w:r>
            <w:r w:rsidR="00C966AD">
              <w:rPr>
                <w:rFonts w:hint="eastAsia"/>
              </w:rPr>
              <w:t xml:space="preserve"> 개의 인형을 찾아서 없애야 한다.</w:t>
            </w:r>
          </w:p>
          <w:p w:rsidR="00C966AD" w:rsidRDefault="00C966AD" w:rsidP="00841920">
            <w:r>
              <w:rPr>
                <w:rFonts w:hint="eastAsia"/>
              </w:rPr>
              <w:t>여기서 또 분기.</w:t>
            </w:r>
          </w:p>
          <w:p w:rsidR="00C966AD" w:rsidRDefault="00C966AD" w:rsidP="00841920">
            <w:r>
              <w:rPr>
                <w:rFonts w:hint="eastAsia"/>
              </w:rPr>
              <w:lastRenderedPageBreak/>
              <w:t>1. 모두 없애거나</w:t>
            </w:r>
          </w:p>
          <w:p w:rsidR="00C966AD" w:rsidRDefault="00C966AD" w:rsidP="00841920">
            <w:r>
              <w:rPr>
                <w:rFonts w:hint="eastAsia"/>
              </w:rPr>
              <w:t>2. 어린 애들은 남겨놓거나</w:t>
            </w:r>
          </w:p>
          <w:p w:rsidR="00C966AD" w:rsidRPr="00841920" w:rsidRDefault="00C966AD" w:rsidP="00841920">
            <w:pPr>
              <w:rPr>
                <w:rFonts w:hint="eastAsia"/>
              </w:rPr>
            </w:pPr>
            <w:r>
              <w:rPr>
                <w:rFonts w:hint="eastAsia"/>
              </w:rPr>
              <w:t>3. 전부 살려놓거나</w:t>
            </w:r>
          </w:p>
        </w:tc>
      </w:tr>
      <w:tr w:rsidR="00C966AD" w:rsidTr="00B73F4C">
        <w:tc>
          <w:tcPr>
            <w:tcW w:w="988" w:type="dxa"/>
            <w:vMerge/>
          </w:tcPr>
          <w:p w:rsidR="00C966AD" w:rsidRDefault="00C966AD">
            <w:pPr>
              <w:rPr>
                <w:rFonts w:hint="eastAsia"/>
              </w:rPr>
            </w:pPr>
          </w:p>
        </w:tc>
        <w:tc>
          <w:tcPr>
            <w:tcW w:w="9497" w:type="dxa"/>
          </w:tcPr>
          <w:p w:rsidR="00C966AD" w:rsidRDefault="00C41C71" w:rsidP="00C41C71">
            <w:pPr>
              <w:ind w:firstLineChars="500" w:firstLine="1000"/>
              <w:rPr>
                <w:rFonts w:hint="eastAsia"/>
              </w:rPr>
              <w:pPrChange w:id="34" w:author="403" w:date="2019-07-05T09:52:00Z">
                <w:pPr/>
              </w:pPrChange>
            </w:pPr>
            <w:ins w:id="35" w:author="403" w:date="2019-07-05T09:55:00Z">
              <w:r>
                <w:object w:dxaOrig="11460" w:dyaOrig="7155">
                  <v:shape id="_x0000_i1454" type="#_x0000_t75" style="width:349.35pt;height:217.9pt" o:ole="">
                    <v:imagedata r:id="rId14" o:title=""/>
                  </v:shape>
                  <o:OLEObject Type="Embed" ProgID="PBrush" ShapeID="_x0000_i1454" DrawAspect="Content" ObjectID="_1623848927" r:id="rId15"/>
                </w:object>
              </w:r>
            </w:ins>
          </w:p>
        </w:tc>
      </w:tr>
    </w:tbl>
    <w:p w:rsidR="00841920" w:rsidRDefault="00841920">
      <w:pPr>
        <w:rPr>
          <w:rFonts w:hint="eastAsia"/>
        </w:rPr>
      </w:pPr>
    </w:p>
    <w:sectPr w:rsidR="00841920" w:rsidSect="00C96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403">
    <w15:presenceInfo w15:providerId="None" w15:userId="4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20"/>
    <w:rsid w:val="002D7BF4"/>
    <w:rsid w:val="005B36B1"/>
    <w:rsid w:val="007C57F8"/>
    <w:rsid w:val="00841920"/>
    <w:rsid w:val="00924A27"/>
    <w:rsid w:val="00B16F87"/>
    <w:rsid w:val="00C41C71"/>
    <w:rsid w:val="00C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0D48"/>
  <w15:chartTrackingRefBased/>
  <w15:docId w15:val="{2BBB8A69-F7A3-4A38-8846-09E51D7F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B36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6B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C966AD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C966A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DCC9-3E5F-4D5D-859E-FF21531C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</dc:creator>
  <cp:keywords/>
  <dc:description/>
  <cp:lastModifiedBy>403</cp:lastModifiedBy>
  <cp:revision>1</cp:revision>
  <dcterms:created xsi:type="dcterms:W3CDTF">2019-07-04T23:55:00Z</dcterms:created>
  <dcterms:modified xsi:type="dcterms:W3CDTF">2019-07-05T07:22:00Z</dcterms:modified>
</cp:coreProperties>
</file>